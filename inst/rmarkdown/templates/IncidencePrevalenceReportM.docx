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6EF4" w14:textId="43B8254F" w:rsidR="00A828BD" w:rsidRPr="006D0732" w:rsidRDefault="00A828BD" w:rsidP="006D0732"/>
    <w:sectPr w:rsidR="00A828BD" w:rsidRPr="006D0732" w:rsidSect="00667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B67D" w14:textId="77777777" w:rsidR="00796590" w:rsidRDefault="00796590" w:rsidP="00256CD8">
      <w:pPr>
        <w:spacing w:after="0" w:line="240" w:lineRule="auto"/>
      </w:pPr>
      <w:r>
        <w:separator/>
      </w:r>
    </w:p>
  </w:endnote>
  <w:endnote w:type="continuationSeparator" w:id="0">
    <w:p w14:paraId="7D8319EF" w14:textId="77777777" w:rsidR="00796590" w:rsidRDefault="00796590" w:rsidP="0025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9476" w14:textId="77777777" w:rsidR="00796590" w:rsidRDefault="00796590" w:rsidP="00256CD8">
      <w:pPr>
        <w:spacing w:after="0" w:line="240" w:lineRule="auto"/>
      </w:pPr>
      <w:r>
        <w:separator/>
      </w:r>
    </w:p>
  </w:footnote>
  <w:footnote w:type="continuationSeparator" w:id="0">
    <w:p w14:paraId="5590FE4F" w14:textId="77777777" w:rsidR="00796590" w:rsidRDefault="00796590" w:rsidP="0025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0D1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72BE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1AC1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AE5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265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96C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34D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E0D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6F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7294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49207">
    <w:abstractNumId w:val="9"/>
  </w:num>
  <w:num w:numId="2" w16cid:durableId="1034040068">
    <w:abstractNumId w:val="7"/>
  </w:num>
  <w:num w:numId="3" w16cid:durableId="82648514">
    <w:abstractNumId w:val="6"/>
  </w:num>
  <w:num w:numId="4" w16cid:durableId="1649481416">
    <w:abstractNumId w:val="5"/>
  </w:num>
  <w:num w:numId="5" w16cid:durableId="838229704">
    <w:abstractNumId w:val="4"/>
  </w:num>
  <w:num w:numId="6" w16cid:durableId="460147733">
    <w:abstractNumId w:val="8"/>
  </w:num>
  <w:num w:numId="7" w16cid:durableId="351538006">
    <w:abstractNumId w:val="3"/>
  </w:num>
  <w:num w:numId="8" w16cid:durableId="274408919">
    <w:abstractNumId w:val="2"/>
  </w:num>
  <w:num w:numId="9" w16cid:durableId="452553546">
    <w:abstractNumId w:val="1"/>
  </w:num>
  <w:num w:numId="10" w16cid:durableId="283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C"/>
    <w:rsid w:val="00070180"/>
    <w:rsid w:val="000C730B"/>
    <w:rsid w:val="00190980"/>
    <w:rsid w:val="00247F1F"/>
    <w:rsid w:val="00256CD8"/>
    <w:rsid w:val="00334196"/>
    <w:rsid w:val="003A4EDC"/>
    <w:rsid w:val="005A1228"/>
    <w:rsid w:val="006672BD"/>
    <w:rsid w:val="00694521"/>
    <w:rsid w:val="006D0732"/>
    <w:rsid w:val="006E20D2"/>
    <w:rsid w:val="00796590"/>
    <w:rsid w:val="007D1B38"/>
    <w:rsid w:val="00852010"/>
    <w:rsid w:val="008B040F"/>
    <w:rsid w:val="00A828BD"/>
    <w:rsid w:val="00A91869"/>
    <w:rsid w:val="00D77531"/>
    <w:rsid w:val="00D84B6C"/>
    <w:rsid w:val="00DE4594"/>
    <w:rsid w:val="00DF13CC"/>
    <w:rsid w:val="00E479B1"/>
    <w:rsid w:val="00F1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C6521D"/>
  <w15:chartTrackingRefBased/>
  <w15:docId w15:val="{6B4CAD42-2D18-4F0D-A42E-EC08EA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531"/>
    <w:pPr>
      <w:spacing w:after="12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334196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"/>
    <w:basedOn w:val="Normal"/>
    <w:next w:val="Normal"/>
    <w:uiPriority w:val="35"/>
    <w:qFormat/>
    <w:rsid w:val="00D84B6C"/>
    <w:pPr>
      <w:spacing w:after="240" w:line="240" w:lineRule="auto"/>
      <w:ind w:left="1440" w:hanging="1440"/>
    </w:pPr>
    <w:rPr>
      <w:rFonts w:eastAsia="Times New Roman" w:cs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6C"/>
    <w:rPr>
      <w:rFonts w:ascii="Segoe UI" w:eastAsiaTheme="minorEastAsia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84B6C"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334196"/>
    <w:rPr>
      <w:rFonts w:ascii="Arial" w:eastAsiaTheme="majorEastAsia" w:hAnsi="Arial" w:cs="Arial"/>
      <w:b/>
      <w:bCs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247F1F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D77531"/>
    <w:pPr>
      <w:spacing w:after="1320" w:line="480" w:lineRule="auto"/>
    </w:pPr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D77531"/>
    <w:rPr>
      <w:rFonts w:ascii="Arial" w:eastAsiaTheme="majorEastAsia" w:hAnsi="Arial" w:cstheme="majorBidi"/>
      <w:spacing w:val="-10"/>
      <w:kern w:val="28"/>
      <w:sz w:val="24"/>
      <w:szCs w:val="56"/>
      <w:lang w:val="en-US"/>
    </w:rPr>
  </w:style>
  <w:style w:type="table" w:styleId="TableGrid">
    <w:name w:val="Table Grid"/>
    <w:basedOn w:val="TableNormal"/>
    <w:uiPriority w:val="39"/>
    <w:rsid w:val="005A122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56CD8"/>
    <w:pPr>
      <w:spacing w:before="200" w:after="1000" w:line="240" w:lineRule="auto"/>
    </w:pPr>
    <w:rPr>
      <w:rFonts w:eastAsia="Times New Roman" w:cs="Times New Roman"/>
      <w:caps/>
      <w:color w:val="595959"/>
      <w:spacing w:val="10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256CD8"/>
    <w:rPr>
      <w:rFonts w:ascii="Times New Roman" w:eastAsia="Times New Roman" w:hAnsi="Times New Roman" w:cs="Times New Roman"/>
      <w:caps/>
      <w:color w:val="595959"/>
      <w:spacing w:val="10"/>
      <w:sz w:val="24"/>
      <w:szCs w:val="24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25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D8"/>
    <w:rPr>
      <w:rFonts w:ascii="Calibri" w:eastAsiaTheme="minorEastAsia" w:hAns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D8"/>
    <w:rPr>
      <w:rFonts w:ascii="Calibri" w:eastAsiaTheme="minorEastAsia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02DEEA3C1B54D943AAE0C8B9CE4B4" ma:contentTypeVersion="13" ma:contentTypeDescription="Create a new document." ma:contentTypeScope="" ma:versionID="6a1ad36807eb37f9e4067a575a592318">
  <xsd:schema xmlns:xsd="http://www.w3.org/2001/XMLSchema" xmlns:xs="http://www.w3.org/2001/XMLSchema" xmlns:p="http://schemas.microsoft.com/office/2006/metadata/properties" xmlns:ns3="a25e0928-e08d-4248-99b9-752860491d14" xmlns:ns4="4e7cf3ab-a7ba-4680-a38d-9c492d29726e" targetNamespace="http://schemas.microsoft.com/office/2006/metadata/properties" ma:root="true" ma:fieldsID="056bd859ada5f7ca3d46d61b9fc16bd4" ns3:_="" ns4:_="">
    <xsd:import namespace="a25e0928-e08d-4248-99b9-752860491d14"/>
    <xsd:import namespace="4e7cf3ab-a7ba-4680-a38d-9c492d2972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0928-e08d-4248-99b9-752860491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f3ab-a7ba-4680-a38d-9c492d297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2D659-E787-470B-B646-A7EDEFF35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013E75-CDF1-44FE-A6D9-285C8A4A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e0928-e08d-4248-99b9-752860491d14"/>
    <ds:schemaRef ds:uri="4e7cf3ab-a7ba-4680-a38d-9c492d297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55A18A-382D-409F-8A8D-C5C3E0EED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831FA7-83C9-4CAB-A9A9-9B4130996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3" baseType="lpstr">
      <vt:lpstr/>
      <vt:lpstr/>
      <vt:lpstr>Figures corresponding to article entitled: Ranitidine and other Histamine2-Recep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Verhamme</dc:creator>
  <cp:keywords/>
  <dc:description/>
  <cp:lastModifiedBy>Cesar Barboza</cp:lastModifiedBy>
  <cp:revision>2</cp:revision>
  <dcterms:created xsi:type="dcterms:W3CDTF">2022-11-21T14:05:00Z</dcterms:created>
  <dcterms:modified xsi:type="dcterms:W3CDTF">2022-11-21T14:05:00Z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0x010100DA702DEEA3C1B54D943AAE0C8B9CE4B4</vt:lpwstr>
  </property>
</Properties>
</file>