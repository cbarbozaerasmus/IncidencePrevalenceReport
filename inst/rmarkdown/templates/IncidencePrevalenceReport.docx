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708B8" w14:textId="4416DF30" w:rsidR="00F85570" w:rsidRDefault="00F85570" w:rsidP="00AF2F04">
      <w:pPr>
        <w:pStyle w:val="Figure"/>
        <w:jc w:val="left"/>
      </w:pPr>
    </w:p>
    <w:sectPr w:rsidR="00F85570" w:rsidSect="0021622D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418" w:right="1134" w:bottom="1418" w:left="1134" w:header="850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E9E63" w14:textId="77777777" w:rsidR="00B76C8E" w:rsidRDefault="00B76C8E">
      <w:r>
        <w:separator/>
      </w:r>
    </w:p>
  </w:endnote>
  <w:endnote w:type="continuationSeparator" w:id="0">
    <w:p w14:paraId="2AEBBC4D" w14:textId="77777777" w:rsidR="00B76C8E" w:rsidRDefault="00B76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988"/>
    </w:tblGrid>
    <w:sdt>
      <w:sdtPr>
        <w:id w:val="799737339"/>
        <w:docPartObj>
          <w:docPartGallery w:val="Page Numbers (Bottom of Page)"/>
          <w:docPartUnique/>
        </w:docPartObj>
      </w:sdtPr>
      <w:sdtContent>
        <w:tr w:rsidR="00E9674F" w14:paraId="1BF2C913" w14:textId="77777777" w:rsidTr="0095060E">
          <w:tc>
            <w:tcPr>
              <w:tcW w:w="4531" w:type="dxa"/>
              <w:vAlign w:val="center"/>
            </w:tcPr>
            <w:p w14:paraId="5678232F" w14:textId="77777777" w:rsidR="00E9674F" w:rsidRDefault="00000000" w:rsidP="008036ED">
              <w:pPr>
                <w:pStyle w:val="Footer"/>
                <w:rPr>
                  <w:sz w:val="18"/>
                </w:rPr>
              </w:pPr>
              <w:r w:rsidRPr="00BD3DF9">
                <w:rPr>
                  <w:lang w:val="en-GB"/>
                </w:rPr>
                <w:t>DARWIN EU® Coordination Centre</w:t>
              </w:r>
            </w:p>
          </w:tc>
          <w:tc>
            <w:tcPr>
              <w:tcW w:w="4988" w:type="dxa"/>
              <w:vAlign w:val="center"/>
            </w:tcPr>
            <w:p w14:paraId="59EAB371" w14:textId="77777777" w:rsidR="00E9674F" w:rsidRDefault="00000000" w:rsidP="008036ED">
              <w:pPr>
                <w:pStyle w:val="Footer"/>
                <w:jc w:val="right"/>
                <w:rPr>
                  <w:sz w:val="18"/>
                </w:rPr>
              </w:pP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PAGE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3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/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begin"/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instrText xml:space="preserve"> NUMPAGES </w:instrTex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separate"/>
              </w:r>
              <w:r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t>7</w:t>
              </w:r>
              <w:r w:rsidRPr="005F4746">
                <w:rPr>
                  <w:rStyle w:val="PageNumber"/>
                  <w:rFonts w:cs="Open Sans"/>
                  <w:sz w:val="20"/>
                  <w:szCs w:val="20"/>
                  <w:lang w:val="en-GB"/>
                </w:rPr>
                <w:fldChar w:fldCharType="end"/>
              </w:r>
            </w:p>
          </w:tc>
        </w:tr>
      </w:sdtContent>
    </w:sdt>
  </w:tbl>
  <w:p w14:paraId="4C189B45" w14:textId="77777777" w:rsidR="00C0443C" w:rsidRPr="00C0443C" w:rsidRDefault="00000000" w:rsidP="008036ED">
    <w:pPr>
      <w:pStyle w:val="Footer"/>
      <w:tabs>
        <w:tab w:val="clear" w:pos="8504"/>
        <w:tab w:val="right" w:pos="9072"/>
      </w:tabs>
      <w:rPr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701F1C" w14:textId="77777777" w:rsidR="0002595A" w:rsidRPr="00441051" w:rsidRDefault="00000000" w:rsidP="00A7064C">
    <w:pPr>
      <w:pStyle w:val="Footer"/>
      <w:rPr>
        <w:color w:val="003399"/>
        <w:lang w:val="en-US"/>
      </w:rPr>
    </w:pPr>
    <w:r w:rsidRPr="00441051">
      <w:rPr>
        <w:color w:val="003399"/>
        <w:sz w:val="18"/>
        <w:szCs w:val="18"/>
        <w:lang w:val="en-US"/>
      </w:rPr>
      <w:t xml:space="preserve">This </w:t>
    </w:r>
    <w:r>
      <w:rPr>
        <w:color w:val="003399"/>
        <w:sz w:val="18"/>
        <w:szCs w:val="18"/>
        <w:lang w:val="en-US"/>
      </w:rPr>
      <w:t>document</w:t>
    </w:r>
    <w:r w:rsidRPr="00441051">
      <w:rPr>
        <w:color w:val="003399"/>
        <w:sz w:val="18"/>
        <w:szCs w:val="18"/>
        <w:lang w:val="en-US"/>
      </w:rPr>
      <w:t xml:space="preserve"> represents the views of the DARWIN EU® Coordination Centre only and cannot be interpreted as reflecting those of the European Medicines Agency or the European Medicines Regulatory Network.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B388" w14:textId="77777777" w:rsidR="00B76C8E" w:rsidRDefault="00B76C8E">
      <w:r>
        <w:separator/>
      </w:r>
    </w:p>
  </w:footnote>
  <w:footnote w:type="continuationSeparator" w:id="0">
    <w:p w14:paraId="42B25140" w14:textId="77777777" w:rsidR="00B76C8E" w:rsidRDefault="00B76C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dTable1Light-Accent1"/>
      <w:tblW w:w="9498" w:type="dxa"/>
      <w:tblBorders>
        <w:top w:val="single" w:sz="4" w:space="0" w:color="003399"/>
        <w:left w:val="single" w:sz="4" w:space="0" w:color="003399"/>
        <w:bottom w:val="single" w:sz="4" w:space="0" w:color="003399"/>
        <w:right w:val="single" w:sz="4" w:space="0" w:color="003399"/>
        <w:insideH w:val="single" w:sz="4" w:space="0" w:color="003399"/>
        <w:insideV w:val="single" w:sz="4" w:space="0" w:color="003399"/>
      </w:tblBorders>
      <w:tblLayout w:type="fixed"/>
      <w:tblLook w:val="0000" w:firstRow="0" w:lastRow="0" w:firstColumn="0" w:lastColumn="0" w:noHBand="0" w:noVBand="0"/>
    </w:tblPr>
    <w:tblGrid>
      <w:gridCol w:w="2127"/>
      <w:gridCol w:w="4252"/>
      <w:gridCol w:w="3119"/>
    </w:tblGrid>
    <w:tr w:rsidR="00482D15" w:rsidRPr="00224943" w14:paraId="54911EF2" w14:textId="77777777" w:rsidTr="00E05ED6">
      <w:trPr>
        <w:trHeight w:val="557"/>
      </w:trPr>
      <w:tc>
        <w:tcPr>
          <w:tcW w:w="2127" w:type="dxa"/>
          <w:vMerge w:val="restart"/>
        </w:tcPr>
        <w:p w14:paraId="428F5821" w14:textId="77777777" w:rsidR="00482D15" w:rsidRPr="005F4746" w:rsidRDefault="00000000" w:rsidP="00FE709B">
          <w:pPr>
            <w:tabs>
              <w:tab w:val="center" w:pos="4252"/>
              <w:tab w:val="right" w:pos="8504"/>
            </w:tabs>
            <w:rPr>
              <w:rFonts w:cs="Open Sans"/>
              <w:sz w:val="20"/>
              <w:szCs w:val="20"/>
              <w:lang w:val="en-GB"/>
            </w:rPr>
          </w:pPr>
          <w:r>
            <w:rPr>
              <w:rFonts w:cs="Open Sans"/>
              <w:noProof/>
              <w:color w:val="2B579A"/>
              <w:sz w:val="20"/>
              <w:szCs w:val="20"/>
              <w:shd w:val="clear" w:color="auto" w:fill="E6E6E6"/>
              <w:lang w:val="en-GB"/>
            </w:rPr>
            <w:drawing>
              <wp:anchor distT="0" distB="0" distL="114300" distR="114300" simplePos="0" relativeHeight="251658240" behindDoc="0" locked="0" layoutInCell="1" allowOverlap="1" wp14:anchorId="0920543B" wp14:editId="384C11AF">
                <wp:simplePos x="0" y="0"/>
                <wp:positionH relativeFrom="column">
                  <wp:posOffset>-4776</wp:posOffset>
                </wp:positionH>
                <wp:positionV relativeFrom="paragraph">
                  <wp:posOffset>147265</wp:posOffset>
                </wp:positionV>
                <wp:extent cx="1208405" cy="501015"/>
                <wp:effectExtent l="0" t="0" r="0" b="0"/>
                <wp:wrapNone/>
                <wp:docPr id="3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840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371" w:type="dxa"/>
          <w:gridSpan w:val="2"/>
        </w:tcPr>
        <w:p w14:paraId="1034CC5F" w14:textId="7C5304A1" w:rsidR="00482D15" w:rsidRPr="00441051" w:rsidRDefault="00000000" w:rsidP="00C3276E">
          <w:pPr>
            <w:pStyle w:val="Header"/>
            <w:rPr>
              <w:rFonts w:cs="Open Sans"/>
              <w:color w:val="003399"/>
              <w:sz w:val="20"/>
              <w:szCs w:val="20"/>
              <w:lang w:val="en-GB"/>
            </w:rPr>
          </w:pPr>
        </w:p>
      </w:tc>
    </w:tr>
    <w:tr w:rsidR="00BD3DF9" w:rsidRPr="005F4746" w14:paraId="49A6BB9B" w14:textId="77777777" w:rsidTr="00E05ED6">
      <w:trPr>
        <w:trHeight w:val="397"/>
      </w:trPr>
      <w:tc>
        <w:tcPr>
          <w:tcW w:w="2127" w:type="dxa"/>
          <w:vMerge/>
        </w:tcPr>
        <w:p w14:paraId="5E5CF9DC" w14:textId="77777777" w:rsidR="00BD3DF9" w:rsidRPr="005F4746" w:rsidRDefault="00000000" w:rsidP="00482D15">
          <w:pPr>
            <w:pStyle w:val="Header"/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4252" w:type="dxa"/>
          <w:vMerge w:val="restart"/>
        </w:tcPr>
        <w:p w14:paraId="2FEA65DC" w14:textId="77777777" w:rsidR="00BD3DF9" w:rsidRPr="005F4746" w:rsidRDefault="00000000" w:rsidP="00C3276E">
          <w:pPr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3119" w:type="dxa"/>
        </w:tcPr>
        <w:p w14:paraId="4E5262D7" w14:textId="77777777" w:rsidR="00BD3DF9" w:rsidRPr="005F4746" w:rsidRDefault="00000000" w:rsidP="00482D15">
          <w:pPr>
            <w:pStyle w:val="Header"/>
            <w:jc w:val="both"/>
            <w:rPr>
              <w:rFonts w:cs="Open Sans"/>
              <w:sz w:val="20"/>
              <w:szCs w:val="20"/>
              <w:lang w:val="en-GB"/>
            </w:rPr>
          </w:pPr>
        </w:p>
      </w:tc>
    </w:tr>
    <w:tr w:rsidR="008036ED" w:rsidRPr="005F4746" w14:paraId="6124E163" w14:textId="77777777" w:rsidTr="00E05ED6">
      <w:trPr>
        <w:trHeight w:val="438"/>
      </w:trPr>
      <w:tc>
        <w:tcPr>
          <w:tcW w:w="2127" w:type="dxa"/>
          <w:vMerge/>
        </w:tcPr>
        <w:p w14:paraId="1C77F98F" w14:textId="77777777" w:rsidR="008036ED" w:rsidRPr="005F4746" w:rsidRDefault="00000000" w:rsidP="00482D15">
          <w:pPr>
            <w:pStyle w:val="Header"/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4252" w:type="dxa"/>
          <w:vMerge/>
        </w:tcPr>
        <w:p w14:paraId="41ADAB08" w14:textId="77777777" w:rsidR="008036ED" w:rsidRPr="005F4746" w:rsidRDefault="00000000" w:rsidP="00C3276E">
          <w:pPr>
            <w:rPr>
              <w:rFonts w:cs="Open Sans"/>
              <w:sz w:val="20"/>
              <w:szCs w:val="20"/>
              <w:lang w:val="en-GB"/>
            </w:rPr>
          </w:pPr>
        </w:p>
      </w:tc>
      <w:tc>
        <w:tcPr>
          <w:tcW w:w="3119" w:type="dxa"/>
        </w:tcPr>
        <w:p w14:paraId="3E8721B5" w14:textId="77777777" w:rsidR="008036ED" w:rsidRPr="005F4746" w:rsidRDefault="00000000" w:rsidP="008036ED">
          <w:pPr>
            <w:jc w:val="both"/>
            <w:rPr>
              <w:rFonts w:cs="Open Sans"/>
              <w:sz w:val="20"/>
              <w:szCs w:val="20"/>
              <w:lang w:val="en-GB"/>
            </w:rPr>
          </w:pPr>
        </w:p>
      </w:tc>
    </w:tr>
  </w:tbl>
  <w:p w14:paraId="5EE77B7D" w14:textId="77777777" w:rsidR="00482D15" w:rsidRPr="000A4C66" w:rsidRDefault="00000000" w:rsidP="00482D15">
    <w:pPr>
      <w:pStyle w:val="Header"/>
      <w:rPr>
        <w:lang w:val="en-GB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0E899" w14:textId="77777777" w:rsidR="00AF59E6" w:rsidRDefault="00000000" w:rsidP="00AF59E6">
    <w:pPr>
      <w:pStyle w:val="Header"/>
      <w:jc w:val="right"/>
      <w:rPr>
        <w:noProof/>
      </w:rPr>
    </w:pPr>
  </w:p>
  <w:p w14:paraId="16883543" w14:textId="77777777" w:rsidR="00331238" w:rsidRDefault="00000000" w:rsidP="00482D15">
    <w:pPr>
      <w:pStyle w:val="Header"/>
      <w:tabs>
        <w:tab w:val="clear" w:pos="8504"/>
        <w:tab w:val="right" w:pos="9072"/>
      </w:tabs>
    </w:pPr>
  </w:p>
  <w:p w14:paraId="0270129A" w14:textId="77777777" w:rsidR="00331238" w:rsidRDefault="00000000" w:rsidP="00482D15">
    <w:pPr>
      <w:pStyle w:val="Header"/>
      <w:tabs>
        <w:tab w:val="clear" w:pos="8504"/>
        <w:tab w:val="right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E52EED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BC2B27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9CCF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28D25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C64978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5B68D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88EE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9B8EE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E22A9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243F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E266237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B004BF"/>
    <w:multiLevelType w:val="hybridMultilevel"/>
    <w:tmpl w:val="72628A34"/>
    <w:lvl w:ilvl="0" w:tplc="77B60D98">
      <w:start w:val="1"/>
      <w:numFmt w:val="lowerLetter"/>
      <w:lvlText w:val="%1)"/>
      <w:lvlJc w:val="left"/>
      <w:pPr>
        <w:ind w:left="1183" w:hanging="3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EE0E1BDC">
      <w:numFmt w:val="bullet"/>
      <w:lvlText w:val="•"/>
      <w:lvlJc w:val="left"/>
      <w:pPr>
        <w:ind w:left="1942" w:hanging="392"/>
      </w:pPr>
      <w:rPr>
        <w:rFonts w:hint="default"/>
        <w:lang w:val="en-US" w:eastAsia="en-US" w:bidi="ar-SA"/>
      </w:rPr>
    </w:lvl>
    <w:lvl w:ilvl="2" w:tplc="4306BDD2">
      <w:numFmt w:val="bullet"/>
      <w:lvlText w:val="•"/>
      <w:lvlJc w:val="left"/>
      <w:pPr>
        <w:ind w:left="2704" w:hanging="392"/>
      </w:pPr>
      <w:rPr>
        <w:rFonts w:hint="default"/>
        <w:lang w:val="en-US" w:eastAsia="en-US" w:bidi="ar-SA"/>
      </w:rPr>
    </w:lvl>
    <w:lvl w:ilvl="3" w:tplc="A57CF66E">
      <w:numFmt w:val="bullet"/>
      <w:lvlText w:val="•"/>
      <w:lvlJc w:val="left"/>
      <w:pPr>
        <w:ind w:left="3466" w:hanging="392"/>
      </w:pPr>
      <w:rPr>
        <w:rFonts w:hint="default"/>
        <w:lang w:val="en-US" w:eastAsia="en-US" w:bidi="ar-SA"/>
      </w:rPr>
    </w:lvl>
    <w:lvl w:ilvl="4" w:tplc="5CF8326E">
      <w:numFmt w:val="bullet"/>
      <w:lvlText w:val="•"/>
      <w:lvlJc w:val="left"/>
      <w:pPr>
        <w:ind w:left="4228" w:hanging="392"/>
      </w:pPr>
      <w:rPr>
        <w:rFonts w:hint="default"/>
        <w:lang w:val="en-US" w:eastAsia="en-US" w:bidi="ar-SA"/>
      </w:rPr>
    </w:lvl>
    <w:lvl w:ilvl="5" w:tplc="31A261FA">
      <w:numFmt w:val="bullet"/>
      <w:lvlText w:val="•"/>
      <w:lvlJc w:val="left"/>
      <w:pPr>
        <w:ind w:left="4990" w:hanging="392"/>
      </w:pPr>
      <w:rPr>
        <w:rFonts w:hint="default"/>
        <w:lang w:val="en-US" w:eastAsia="en-US" w:bidi="ar-SA"/>
      </w:rPr>
    </w:lvl>
    <w:lvl w:ilvl="6" w:tplc="2CB8E584">
      <w:numFmt w:val="bullet"/>
      <w:lvlText w:val="•"/>
      <w:lvlJc w:val="left"/>
      <w:pPr>
        <w:ind w:left="5752" w:hanging="392"/>
      </w:pPr>
      <w:rPr>
        <w:rFonts w:hint="default"/>
        <w:lang w:val="en-US" w:eastAsia="en-US" w:bidi="ar-SA"/>
      </w:rPr>
    </w:lvl>
    <w:lvl w:ilvl="7" w:tplc="7B666576">
      <w:numFmt w:val="bullet"/>
      <w:lvlText w:val="•"/>
      <w:lvlJc w:val="left"/>
      <w:pPr>
        <w:ind w:left="6514" w:hanging="392"/>
      </w:pPr>
      <w:rPr>
        <w:rFonts w:hint="default"/>
        <w:lang w:val="en-US" w:eastAsia="en-US" w:bidi="ar-SA"/>
      </w:rPr>
    </w:lvl>
    <w:lvl w:ilvl="8" w:tplc="E7E607D0">
      <w:numFmt w:val="bullet"/>
      <w:lvlText w:val="•"/>
      <w:lvlJc w:val="left"/>
      <w:pPr>
        <w:ind w:left="7276" w:hanging="392"/>
      </w:pPr>
      <w:rPr>
        <w:rFonts w:hint="default"/>
        <w:lang w:val="en-US" w:eastAsia="en-US" w:bidi="ar-SA"/>
      </w:rPr>
    </w:lvl>
  </w:abstractNum>
  <w:abstractNum w:abstractNumId="12" w15:restartNumberingAfterBreak="0">
    <w:nsid w:val="03BD29B4"/>
    <w:multiLevelType w:val="hybridMultilevel"/>
    <w:tmpl w:val="161A2E40"/>
    <w:lvl w:ilvl="0" w:tplc="D884D0EA">
      <w:start w:val="1"/>
      <w:numFmt w:val="lowerLetter"/>
      <w:lvlText w:val="%1)"/>
      <w:lvlJc w:val="left"/>
      <w:pPr>
        <w:ind w:left="1144" w:hanging="4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235CEC08">
      <w:numFmt w:val="bullet"/>
      <w:lvlText w:val="•"/>
      <w:lvlJc w:val="left"/>
      <w:pPr>
        <w:ind w:left="1906" w:hanging="400"/>
      </w:pPr>
      <w:rPr>
        <w:rFonts w:hint="default"/>
        <w:lang w:val="en-US" w:eastAsia="en-US" w:bidi="ar-SA"/>
      </w:rPr>
    </w:lvl>
    <w:lvl w:ilvl="2" w:tplc="A70611C8">
      <w:numFmt w:val="bullet"/>
      <w:lvlText w:val="•"/>
      <w:lvlJc w:val="left"/>
      <w:pPr>
        <w:ind w:left="2672" w:hanging="400"/>
      </w:pPr>
      <w:rPr>
        <w:rFonts w:hint="default"/>
        <w:lang w:val="en-US" w:eastAsia="en-US" w:bidi="ar-SA"/>
      </w:rPr>
    </w:lvl>
    <w:lvl w:ilvl="3" w:tplc="8F66A0EE">
      <w:numFmt w:val="bullet"/>
      <w:lvlText w:val="•"/>
      <w:lvlJc w:val="left"/>
      <w:pPr>
        <w:ind w:left="3438" w:hanging="400"/>
      </w:pPr>
      <w:rPr>
        <w:rFonts w:hint="default"/>
        <w:lang w:val="en-US" w:eastAsia="en-US" w:bidi="ar-SA"/>
      </w:rPr>
    </w:lvl>
    <w:lvl w:ilvl="4" w:tplc="7BCE282A">
      <w:numFmt w:val="bullet"/>
      <w:lvlText w:val="•"/>
      <w:lvlJc w:val="left"/>
      <w:pPr>
        <w:ind w:left="4204" w:hanging="400"/>
      </w:pPr>
      <w:rPr>
        <w:rFonts w:hint="default"/>
        <w:lang w:val="en-US" w:eastAsia="en-US" w:bidi="ar-SA"/>
      </w:rPr>
    </w:lvl>
    <w:lvl w:ilvl="5" w:tplc="28967B10">
      <w:numFmt w:val="bullet"/>
      <w:lvlText w:val="•"/>
      <w:lvlJc w:val="left"/>
      <w:pPr>
        <w:ind w:left="4970" w:hanging="400"/>
      </w:pPr>
      <w:rPr>
        <w:rFonts w:hint="default"/>
        <w:lang w:val="en-US" w:eastAsia="en-US" w:bidi="ar-SA"/>
      </w:rPr>
    </w:lvl>
    <w:lvl w:ilvl="6" w:tplc="7FCAF71A">
      <w:numFmt w:val="bullet"/>
      <w:lvlText w:val="•"/>
      <w:lvlJc w:val="left"/>
      <w:pPr>
        <w:ind w:left="5736" w:hanging="400"/>
      </w:pPr>
      <w:rPr>
        <w:rFonts w:hint="default"/>
        <w:lang w:val="en-US" w:eastAsia="en-US" w:bidi="ar-SA"/>
      </w:rPr>
    </w:lvl>
    <w:lvl w:ilvl="7" w:tplc="33385FD4">
      <w:numFmt w:val="bullet"/>
      <w:lvlText w:val="•"/>
      <w:lvlJc w:val="left"/>
      <w:pPr>
        <w:ind w:left="6502" w:hanging="400"/>
      </w:pPr>
      <w:rPr>
        <w:rFonts w:hint="default"/>
        <w:lang w:val="en-US" w:eastAsia="en-US" w:bidi="ar-SA"/>
      </w:rPr>
    </w:lvl>
    <w:lvl w:ilvl="8" w:tplc="E3FE1D26">
      <w:numFmt w:val="bullet"/>
      <w:lvlText w:val="•"/>
      <w:lvlJc w:val="left"/>
      <w:pPr>
        <w:ind w:left="7268" w:hanging="400"/>
      </w:pPr>
      <w:rPr>
        <w:rFonts w:hint="default"/>
        <w:lang w:val="en-US" w:eastAsia="en-US" w:bidi="ar-SA"/>
      </w:rPr>
    </w:lvl>
  </w:abstractNum>
  <w:abstractNum w:abstractNumId="13" w15:restartNumberingAfterBreak="0">
    <w:nsid w:val="03C25602"/>
    <w:multiLevelType w:val="hybridMultilevel"/>
    <w:tmpl w:val="C8063FB2"/>
    <w:lvl w:ilvl="0" w:tplc="14B83FDC">
      <w:start w:val="1"/>
      <w:numFmt w:val="lowerLetter"/>
      <w:lvlText w:val="%1)"/>
      <w:lvlJc w:val="left"/>
      <w:pPr>
        <w:ind w:left="1144" w:hanging="39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62409550">
      <w:start w:val="1"/>
      <w:numFmt w:val="decimal"/>
      <w:lvlText w:val="%2)"/>
      <w:lvlJc w:val="left"/>
      <w:pPr>
        <w:ind w:left="1492" w:hanging="3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en-US" w:eastAsia="en-US" w:bidi="ar-SA"/>
      </w:rPr>
    </w:lvl>
    <w:lvl w:ilvl="2" w:tplc="8674ABF8">
      <w:numFmt w:val="bullet"/>
      <w:lvlText w:val="•"/>
      <w:lvlJc w:val="left"/>
      <w:pPr>
        <w:ind w:left="2311" w:hanging="346"/>
      </w:pPr>
      <w:rPr>
        <w:rFonts w:hint="default"/>
        <w:lang w:val="en-US" w:eastAsia="en-US" w:bidi="ar-SA"/>
      </w:rPr>
    </w:lvl>
    <w:lvl w:ilvl="3" w:tplc="D3028362">
      <w:numFmt w:val="bullet"/>
      <w:lvlText w:val="•"/>
      <w:lvlJc w:val="left"/>
      <w:pPr>
        <w:ind w:left="3122" w:hanging="346"/>
      </w:pPr>
      <w:rPr>
        <w:rFonts w:hint="default"/>
        <w:lang w:val="en-US" w:eastAsia="en-US" w:bidi="ar-SA"/>
      </w:rPr>
    </w:lvl>
    <w:lvl w:ilvl="4" w:tplc="BF7A4CEE">
      <w:numFmt w:val="bullet"/>
      <w:lvlText w:val="•"/>
      <w:lvlJc w:val="left"/>
      <w:pPr>
        <w:ind w:left="3933" w:hanging="346"/>
      </w:pPr>
      <w:rPr>
        <w:rFonts w:hint="default"/>
        <w:lang w:val="en-US" w:eastAsia="en-US" w:bidi="ar-SA"/>
      </w:rPr>
    </w:lvl>
    <w:lvl w:ilvl="5" w:tplc="AB8A63DA">
      <w:numFmt w:val="bullet"/>
      <w:lvlText w:val="•"/>
      <w:lvlJc w:val="left"/>
      <w:pPr>
        <w:ind w:left="4744" w:hanging="346"/>
      </w:pPr>
      <w:rPr>
        <w:rFonts w:hint="default"/>
        <w:lang w:val="en-US" w:eastAsia="en-US" w:bidi="ar-SA"/>
      </w:rPr>
    </w:lvl>
    <w:lvl w:ilvl="6" w:tplc="3A74EEF2">
      <w:numFmt w:val="bullet"/>
      <w:lvlText w:val="•"/>
      <w:lvlJc w:val="left"/>
      <w:pPr>
        <w:ind w:left="5555" w:hanging="346"/>
      </w:pPr>
      <w:rPr>
        <w:rFonts w:hint="default"/>
        <w:lang w:val="en-US" w:eastAsia="en-US" w:bidi="ar-SA"/>
      </w:rPr>
    </w:lvl>
    <w:lvl w:ilvl="7" w:tplc="6F86E7EE">
      <w:numFmt w:val="bullet"/>
      <w:lvlText w:val="•"/>
      <w:lvlJc w:val="left"/>
      <w:pPr>
        <w:ind w:left="6366" w:hanging="346"/>
      </w:pPr>
      <w:rPr>
        <w:rFonts w:hint="default"/>
        <w:lang w:val="en-US" w:eastAsia="en-US" w:bidi="ar-SA"/>
      </w:rPr>
    </w:lvl>
    <w:lvl w:ilvl="8" w:tplc="4FF003D8">
      <w:numFmt w:val="bullet"/>
      <w:lvlText w:val="•"/>
      <w:lvlJc w:val="left"/>
      <w:pPr>
        <w:ind w:left="7177" w:hanging="346"/>
      </w:pPr>
      <w:rPr>
        <w:rFonts w:hint="default"/>
        <w:lang w:val="en-US" w:eastAsia="en-US" w:bidi="ar-SA"/>
      </w:rPr>
    </w:lvl>
  </w:abstractNum>
  <w:abstractNum w:abstractNumId="14" w15:restartNumberingAfterBreak="0">
    <w:nsid w:val="0A5473B8"/>
    <w:multiLevelType w:val="hybridMultilevel"/>
    <w:tmpl w:val="7532A34C"/>
    <w:lvl w:ilvl="0" w:tplc="2EE0BCE0">
      <w:start w:val="7"/>
      <w:numFmt w:val="lowerLetter"/>
      <w:lvlText w:val="%1)"/>
      <w:lvlJc w:val="left"/>
      <w:pPr>
        <w:ind w:left="1143" w:hanging="394"/>
      </w:pPr>
      <w:rPr>
        <w:rFonts w:hint="default"/>
        <w:w w:val="100"/>
        <w:lang w:val="en-US" w:eastAsia="en-US" w:bidi="ar-SA"/>
      </w:rPr>
    </w:lvl>
    <w:lvl w:ilvl="1" w:tplc="914A6010">
      <w:numFmt w:val="bullet"/>
      <w:lvlText w:val="•"/>
      <w:lvlJc w:val="left"/>
      <w:pPr>
        <w:ind w:left="1906" w:hanging="394"/>
      </w:pPr>
      <w:rPr>
        <w:rFonts w:hint="default"/>
        <w:lang w:val="en-US" w:eastAsia="en-US" w:bidi="ar-SA"/>
      </w:rPr>
    </w:lvl>
    <w:lvl w:ilvl="2" w:tplc="A342CD94">
      <w:numFmt w:val="bullet"/>
      <w:lvlText w:val="•"/>
      <w:lvlJc w:val="left"/>
      <w:pPr>
        <w:ind w:left="2672" w:hanging="394"/>
      </w:pPr>
      <w:rPr>
        <w:rFonts w:hint="default"/>
        <w:lang w:val="en-US" w:eastAsia="en-US" w:bidi="ar-SA"/>
      </w:rPr>
    </w:lvl>
    <w:lvl w:ilvl="3" w:tplc="2F50834A">
      <w:numFmt w:val="bullet"/>
      <w:lvlText w:val="•"/>
      <w:lvlJc w:val="left"/>
      <w:pPr>
        <w:ind w:left="3438" w:hanging="394"/>
      </w:pPr>
      <w:rPr>
        <w:rFonts w:hint="default"/>
        <w:lang w:val="en-US" w:eastAsia="en-US" w:bidi="ar-SA"/>
      </w:rPr>
    </w:lvl>
    <w:lvl w:ilvl="4" w:tplc="2BA606FC">
      <w:numFmt w:val="bullet"/>
      <w:lvlText w:val="•"/>
      <w:lvlJc w:val="left"/>
      <w:pPr>
        <w:ind w:left="4204" w:hanging="394"/>
      </w:pPr>
      <w:rPr>
        <w:rFonts w:hint="default"/>
        <w:lang w:val="en-US" w:eastAsia="en-US" w:bidi="ar-SA"/>
      </w:rPr>
    </w:lvl>
    <w:lvl w:ilvl="5" w:tplc="2F24DC4C">
      <w:numFmt w:val="bullet"/>
      <w:lvlText w:val="•"/>
      <w:lvlJc w:val="left"/>
      <w:pPr>
        <w:ind w:left="4970" w:hanging="394"/>
      </w:pPr>
      <w:rPr>
        <w:rFonts w:hint="default"/>
        <w:lang w:val="en-US" w:eastAsia="en-US" w:bidi="ar-SA"/>
      </w:rPr>
    </w:lvl>
    <w:lvl w:ilvl="6" w:tplc="D0304EC4">
      <w:numFmt w:val="bullet"/>
      <w:lvlText w:val="•"/>
      <w:lvlJc w:val="left"/>
      <w:pPr>
        <w:ind w:left="5736" w:hanging="394"/>
      </w:pPr>
      <w:rPr>
        <w:rFonts w:hint="default"/>
        <w:lang w:val="en-US" w:eastAsia="en-US" w:bidi="ar-SA"/>
      </w:rPr>
    </w:lvl>
    <w:lvl w:ilvl="7" w:tplc="40A2DFE6">
      <w:numFmt w:val="bullet"/>
      <w:lvlText w:val="•"/>
      <w:lvlJc w:val="left"/>
      <w:pPr>
        <w:ind w:left="6502" w:hanging="394"/>
      </w:pPr>
      <w:rPr>
        <w:rFonts w:hint="default"/>
        <w:lang w:val="en-US" w:eastAsia="en-US" w:bidi="ar-SA"/>
      </w:rPr>
    </w:lvl>
    <w:lvl w:ilvl="8" w:tplc="2DC421D0">
      <w:numFmt w:val="bullet"/>
      <w:lvlText w:val="•"/>
      <w:lvlJc w:val="left"/>
      <w:pPr>
        <w:ind w:left="7268" w:hanging="394"/>
      </w:pPr>
      <w:rPr>
        <w:rFonts w:hint="default"/>
        <w:lang w:val="en-US" w:eastAsia="en-US" w:bidi="ar-SA"/>
      </w:rPr>
    </w:lvl>
  </w:abstractNum>
  <w:abstractNum w:abstractNumId="15" w15:restartNumberingAfterBreak="0">
    <w:nsid w:val="0D3148F6"/>
    <w:multiLevelType w:val="multilevel"/>
    <w:tmpl w:val="2B2C8006"/>
    <w:lvl w:ilvl="0">
      <w:start w:val="3"/>
      <w:numFmt w:val="decimal"/>
      <w:lvlText w:val="%1."/>
      <w:lvlJc w:val="left"/>
      <w:pPr>
        <w:ind w:left="364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364" w:hanging="360"/>
      </w:pPr>
      <w:rPr>
        <w:rFonts w:hint="default"/>
        <w:sz w:val="28"/>
      </w:rPr>
    </w:lvl>
    <w:lvl w:ilvl="2">
      <w:start w:val="1"/>
      <w:numFmt w:val="decimal"/>
      <w:isLgl/>
      <w:lvlText w:val="%1.%2.%3"/>
      <w:lvlJc w:val="left"/>
      <w:pPr>
        <w:ind w:left="724" w:hanging="720"/>
      </w:pPr>
      <w:rPr>
        <w:rFonts w:hint="default"/>
        <w:sz w:val="28"/>
      </w:rPr>
    </w:lvl>
    <w:lvl w:ilvl="3">
      <w:start w:val="1"/>
      <w:numFmt w:val="decimal"/>
      <w:isLgl/>
      <w:lvlText w:val="%1.%2.%3.%4"/>
      <w:lvlJc w:val="left"/>
      <w:pPr>
        <w:ind w:left="724" w:hanging="720"/>
      </w:pPr>
      <w:rPr>
        <w:rFonts w:hint="default"/>
        <w:sz w:val="28"/>
      </w:rPr>
    </w:lvl>
    <w:lvl w:ilvl="4">
      <w:start w:val="1"/>
      <w:numFmt w:val="decimal"/>
      <w:isLgl/>
      <w:lvlText w:val="%1.%2.%3.%4.%5"/>
      <w:lvlJc w:val="left"/>
      <w:pPr>
        <w:ind w:left="1084" w:hanging="1080"/>
      </w:pPr>
      <w:rPr>
        <w:rFonts w:hint="default"/>
        <w:sz w:val="28"/>
      </w:rPr>
    </w:lvl>
    <w:lvl w:ilvl="5">
      <w:start w:val="1"/>
      <w:numFmt w:val="decimal"/>
      <w:isLgl/>
      <w:lvlText w:val="%1.%2.%3.%4.%5.%6"/>
      <w:lvlJc w:val="left"/>
      <w:pPr>
        <w:ind w:left="1084" w:hanging="1080"/>
      </w:pPr>
      <w:rPr>
        <w:rFonts w:hint="default"/>
        <w:sz w:val="28"/>
      </w:rPr>
    </w:lvl>
    <w:lvl w:ilvl="6">
      <w:start w:val="1"/>
      <w:numFmt w:val="decimal"/>
      <w:isLgl/>
      <w:lvlText w:val="%1.%2.%3.%4.%5.%6.%7"/>
      <w:lvlJc w:val="left"/>
      <w:pPr>
        <w:ind w:left="1444" w:hanging="1440"/>
      </w:pPr>
      <w:rPr>
        <w:rFonts w:hint="default"/>
        <w:sz w:val="28"/>
      </w:rPr>
    </w:lvl>
    <w:lvl w:ilvl="7">
      <w:start w:val="1"/>
      <w:numFmt w:val="decimal"/>
      <w:isLgl/>
      <w:lvlText w:val="%1.%2.%3.%4.%5.%6.%7.%8"/>
      <w:lvlJc w:val="left"/>
      <w:pPr>
        <w:ind w:left="1444" w:hanging="1440"/>
      </w:pPr>
      <w:rPr>
        <w:rFonts w:hint="default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444" w:hanging="1440"/>
      </w:pPr>
      <w:rPr>
        <w:rFonts w:hint="default"/>
        <w:sz w:val="28"/>
      </w:rPr>
    </w:lvl>
  </w:abstractNum>
  <w:abstractNum w:abstractNumId="16" w15:restartNumberingAfterBreak="0">
    <w:nsid w:val="13874744"/>
    <w:multiLevelType w:val="hybridMultilevel"/>
    <w:tmpl w:val="6298FB2E"/>
    <w:lvl w:ilvl="0" w:tplc="CE645B88">
      <w:start w:val="1"/>
      <w:numFmt w:val="lowerLetter"/>
      <w:lvlText w:val="%1)"/>
      <w:lvlJc w:val="left"/>
      <w:pPr>
        <w:ind w:left="1268" w:hanging="392"/>
      </w:pPr>
      <w:rPr>
        <w:rFonts w:hint="default"/>
        <w:spacing w:val="-1"/>
        <w:w w:val="102"/>
        <w:lang w:val="en-US" w:eastAsia="en-US" w:bidi="ar-SA"/>
      </w:rPr>
    </w:lvl>
    <w:lvl w:ilvl="1" w:tplc="E7F42328">
      <w:numFmt w:val="bullet"/>
      <w:lvlText w:val="•"/>
      <w:lvlJc w:val="left"/>
      <w:pPr>
        <w:ind w:left="2014" w:hanging="392"/>
      </w:pPr>
      <w:rPr>
        <w:rFonts w:hint="default"/>
        <w:lang w:val="en-US" w:eastAsia="en-US" w:bidi="ar-SA"/>
      </w:rPr>
    </w:lvl>
    <w:lvl w:ilvl="2" w:tplc="26FE3B06">
      <w:numFmt w:val="bullet"/>
      <w:lvlText w:val="•"/>
      <w:lvlJc w:val="left"/>
      <w:pPr>
        <w:ind w:left="2768" w:hanging="392"/>
      </w:pPr>
      <w:rPr>
        <w:rFonts w:hint="default"/>
        <w:lang w:val="en-US" w:eastAsia="en-US" w:bidi="ar-SA"/>
      </w:rPr>
    </w:lvl>
    <w:lvl w:ilvl="3" w:tplc="BBAEB6E8">
      <w:numFmt w:val="bullet"/>
      <w:lvlText w:val="•"/>
      <w:lvlJc w:val="left"/>
      <w:pPr>
        <w:ind w:left="3522" w:hanging="392"/>
      </w:pPr>
      <w:rPr>
        <w:rFonts w:hint="default"/>
        <w:lang w:val="en-US" w:eastAsia="en-US" w:bidi="ar-SA"/>
      </w:rPr>
    </w:lvl>
    <w:lvl w:ilvl="4" w:tplc="631A74A8">
      <w:numFmt w:val="bullet"/>
      <w:lvlText w:val="•"/>
      <w:lvlJc w:val="left"/>
      <w:pPr>
        <w:ind w:left="4276" w:hanging="392"/>
      </w:pPr>
      <w:rPr>
        <w:rFonts w:hint="default"/>
        <w:lang w:val="en-US" w:eastAsia="en-US" w:bidi="ar-SA"/>
      </w:rPr>
    </w:lvl>
    <w:lvl w:ilvl="5" w:tplc="AC76A216">
      <w:numFmt w:val="bullet"/>
      <w:lvlText w:val="•"/>
      <w:lvlJc w:val="left"/>
      <w:pPr>
        <w:ind w:left="5030" w:hanging="392"/>
      </w:pPr>
      <w:rPr>
        <w:rFonts w:hint="default"/>
        <w:lang w:val="en-US" w:eastAsia="en-US" w:bidi="ar-SA"/>
      </w:rPr>
    </w:lvl>
    <w:lvl w:ilvl="6" w:tplc="D63EB6FE">
      <w:numFmt w:val="bullet"/>
      <w:lvlText w:val="•"/>
      <w:lvlJc w:val="left"/>
      <w:pPr>
        <w:ind w:left="5784" w:hanging="392"/>
      </w:pPr>
      <w:rPr>
        <w:rFonts w:hint="default"/>
        <w:lang w:val="en-US" w:eastAsia="en-US" w:bidi="ar-SA"/>
      </w:rPr>
    </w:lvl>
    <w:lvl w:ilvl="7" w:tplc="AEA8F1EE">
      <w:numFmt w:val="bullet"/>
      <w:lvlText w:val="•"/>
      <w:lvlJc w:val="left"/>
      <w:pPr>
        <w:ind w:left="6538" w:hanging="392"/>
      </w:pPr>
      <w:rPr>
        <w:rFonts w:hint="default"/>
        <w:lang w:val="en-US" w:eastAsia="en-US" w:bidi="ar-SA"/>
      </w:rPr>
    </w:lvl>
    <w:lvl w:ilvl="8" w:tplc="D54200BE">
      <w:numFmt w:val="bullet"/>
      <w:lvlText w:val="•"/>
      <w:lvlJc w:val="left"/>
      <w:pPr>
        <w:ind w:left="7292" w:hanging="392"/>
      </w:pPr>
      <w:rPr>
        <w:rFonts w:hint="default"/>
        <w:lang w:val="en-US" w:eastAsia="en-US" w:bidi="ar-SA"/>
      </w:rPr>
    </w:lvl>
  </w:abstractNum>
  <w:abstractNum w:abstractNumId="17" w15:restartNumberingAfterBreak="0">
    <w:nsid w:val="180D6E95"/>
    <w:multiLevelType w:val="hybridMultilevel"/>
    <w:tmpl w:val="797C0A60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15C0BD2"/>
    <w:multiLevelType w:val="hybridMultilevel"/>
    <w:tmpl w:val="449EB496"/>
    <w:lvl w:ilvl="0" w:tplc="4B6AB76C">
      <w:start w:val="1"/>
      <w:numFmt w:val="lowerLetter"/>
      <w:lvlText w:val="%1)"/>
      <w:lvlJc w:val="left"/>
      <w:pPr>
        <w:ind w:left="1177" w:hanging="38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5532D892">
      <w:numFmt w:val="bullet"/>
      <w:lvlText w:val="•"/>
      <w:lvlJc w:val="left"/>
      <w:pPr>
        <w:ind w:left="1942" w:hanging="386"/>
      </w:pPr>
      <w:rPr>
        <w:rFonts w:hint="default"/>
        <w:lang w:val="en-US" w:eastAsia="en-US" w:bidi="ar-SA"/>
      </w:rPr>
    </w:lvl>
    <w:lvl w:ilvl="2" w:tplc="18246C98">
      <w:numFmt w:val="bullet"/>
      <w:lvlText w:val="•"/>
      <w:lvlJc w:val="left"/>
      <w:pPr>
        <w:ind w:left="2704" w:hanging="386"/>
      </w:pPr>
      <w:rPr>
        <w:rFonts w:hint="default"/>
        <w:lang w:val="en-US" w:eastAsia="en-US" w:bidi="ar-SA"/>
      </w:rPr>
    </w:lvl>
    <w:lvl w:ilvl="3" w:tplc="7B760424">
      <w:numFmt w:val="bullet"/>
      <w:lvlText w:val="•"/>
      <w:lvlJc w:val="left"/>
      <w:pPr>
        <w:ind w:left="3466" w:hanging="386"/>
      </w:pPr>
      <w:rPr>
        <w:rFonts w:hint="default"/>
        <w:lang w:val="en-US" w:eastAsia="en-US" w:bidi="ar-SA"/>
      </w:rPr>
    </w:lvl>
    <w:lvl w:ilvl="4" w:tplc="30CA2640">
      <w:numFmt w:val="bullet"/>
      <w:lvlText w:val="•"/>
      <w:lvlJc w:val="left"/>
      <w:pPr>
        <w:ind w:left="4228" w:hanging="386"/>
      </w:pPr>
      <w:rPr>
        <w:rFonts w:hint="default"/>
        <w:lang w:val="en-US" w:eastAsia="en-US" w:bidi="ar-SA"/>
      </w:rPr>
    </w:lvl>
    <w:lvl w:ilvl="5" w:tplc="BCA48A0E">
      <w:numFmt w:val="bullet"/>
      <w:lvlText w:val="•"/>
      <w:lvlJc w:val="left"/>
      <w:pPr>
        <w:ind w:left="4990" w:hanging="386"/>
      </w:pPr>
      <w:rPr>
        <w:rFonts w:hint="default"/>
        <w:lang w:val="en-US" w:eastAsia="en-US" w:bidi="ar-SA"/>
      </w:rPr>
    </w:lvl>
    <w:lvl w:ilvl="6" w:tplc="D34A5BEA">
      <w:numFmt w:val="bullet"/>
      <w:lvlText w:val="•"/>
      <w:lvlJc w:val="left"/>
      <w:pPr>
        <w:ind w:left="5752" w:hanging="386"/>
      </w:pPr>
      <w:rPr>
        <w:rFonts w:hint="default"/>
        <w:lang w:val="en-US" w:eastAsia="en-US" w:bidi="ar-SA"/>
      </w:rPr>
    </w:lvl>
    <w:lvl w:ilvl="7" w:tplc="78C23092">
      <w:numFmt w:val="bullet"/>
      <w:lvlText w:val="•"/>
      <w:lvlJc w:val="left"/>
      <w:pPr>
        <w:ind w:left="6514" w:hanging="386"/>
      </w:pPr>
      <w:rPr>
        <w:rFonts w:hint="default"/>
        <w:lang w:val="en-US" w:eastAsia="en-US" w:bidi="ar-SA"/>
      </w:rPr>
    </w:lvl>
    <w:lvl w:ilvl="8" w:tplc="9C2AA42C">
      <w:numFmt w:val="bullet"/>
      <w:lvlText w:val="•"/>
      <w:lvlJc w:val="left"/>
      <w:pPr>
        <w:ind w:left="7276" w:hanging="386"/>
      </w:pPr>
      <w:rPr>
        <w:rFonts w:hint="default"/>
        <w:lang w:val="en-US" w:eastAsia="en-US" w:bidi="ar-SA"/>
      </w:rPr>
    </w:lvl>
  </w:abstractNum>
  <w:abstractNum w:abstractNumId="19" w15:restartNumberingAfterBreak="0">
    <w:nsid w:val="24C604CB"/>
    <w:multiLevelType w:val="multilevel"/>
    <w:tmpl w:val="32F424CE"/>
    <w:lvl w:ilvl="0">
      <w:start w:val="5"/>
      <w:numFmt w:val="decimal"/>
      <w:lvlText w:val="%1"/>
      <w:lvlJc w:val="left"/>
      <w:pPr>
        <w:ind w:left="1006" w:hanging="450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1006" w:hanging="450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006" w:hanging="450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6"/>
        <w:sz w:val="17"/>
        <w:szCs w:val="17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084" w:hanging="597"/>
        <w:jc w:val="right"/>
      </w:pPr>
      <w:rPr>
        <w:rFonts w:hint="default"/>
        <w:spacing w:val="-1"/>
        <w:w w:val="105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278" w:hanging="5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5">
      <w:numFmt w:val="bullet"/>
      <w:lvlText w:val="•"/>
      <w:lvlJc w:val="left"/>
      <w:pPr>
        <w:ind w:left="2550" w:hanging="59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800" w:hanging="59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050" w:hanging="59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300" w:hanging="597"/>
      </w:pPr>
      <w:rPr>
        <w:rFonts w:hint="default"/>
        <w:lang w:val="en-US" w:eastAsia="en-US" w:bidi="ar-SA"/>
      </w:rPr>
    </w:lvl>
  </w:abstractNum>
  <w:abstractNum w:abstractNumId="20" w15:restartNumberingAfterBreak="0">
    <w:nsid w:val="435849DA"/>
    <w:multiLevelType w:val="hybridMultilevel"/>
    <w:tmpl w:val="150A70D0"/>
    <w:lvl w:ilvl="0" w:tplc="5B5A14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A550C"/>
    <w:multiLevelType w:val="multilevel"/>
    <w:tmpl w:val="921A89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 w15:restartNumberingAfterBreak="0">
    <w:nsid w:val="4DEC13AA"/>
    <w:multiLevelType w:val="hybridMultilevel"/>
    <w:tmpl w:val="DB640D38"/>
    <w:lvl w:ilvl="0" w:tplc="22EC276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352EF"/>
    <w:multiLevelType w:val="hybridMultilevel"/>
    <w:tmpl w:val="A81235A8"/>
    <w:lvl w:ilvl="0" w:tplc="C2DA9CD2">
      <w:start w:val="1"/>
      <w:numFmt w:val="lowerLetter"/>
      <w:lvlText w:val="%1)"/>
      <w:lvlJc w:val="left"/>
      <w:pPr>
        <w:ind w:left="1216" w:hanging="39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2"/>
        <w:sz w:val="18"/>
        <w:szCs w:val="18"/>
        <w:lang w:val="en-US" w:eastAsia="en-US" w:bidi="ar-SA"/>
      </w:rPr>
    </w:lvl>
    <w:lvl w:ilvl="1" w:tplc="A90A6AF8">
      <w:numFmt w:val="bullet"/>
      <w:lvlText w:val="•"/>
      <w:lvlJc w:val="left"/>
      <w:pPr>
        <w:ind w:left="1978" w:hanging="395"/>
      </w:pPr>
      <w:rPr>
        <w:rFonts w:hint="default"/>
        <w:lang w:val="en-US" w:eastAsia="en-US" w:bidi="ar-SA"/>
      </w:rPr>
    </w:lvl>
    <w:lvl w:ilvl="2" w:tplc="05B8D0EE">
      <w:numFmt w:val="bullet"/>
      <w:lvlText w:val="•"/>
      <w:lvlJc w:val="left"/>
      <w:pPr>
        <w:ind w:left="2736" w:hanging="395"/>
      </w:pPr>
      <w:rPr>
        <w:rFonts w:hint="default"/>
        <w:lang w:val="en-US" w:eastAsia="en-US" w:bidi="ar-SA"/>
      </w:rPr>
    </w:lvl>
    <w:lvl w:ilvl="3" w:tplc="D262A16A">
      <w:numFmt w:val="bullet"/>
      <w:lvlText w:val="•"/>
      <w:lvlJc w:val="left"/>
      <w:pPr>
        <w:ind w:left="3494" w:hanging="395"/>
      </w:pPr>
      <w:rPr>
        <w:rFonts w:hint="default"/>
        <w:lang w:val="en-US" w:eastAsia="en-US" w:bidi="ar-SA"/>
      </w:rPr>
    </w:lvl>
    <w:lvl w:ilvl="4" w:tplc="CBDEAF26">
      <w:numFmt w:val="bullet"/>
      <w:lvlText w:val="•"/>
      <w:lvlJc w:val="left"/>
      <w:pPr>
        <w:ind w:left="4252" w:hanging="395"/>
      </w:pPr>
      <w:rPr>
        <w:rFonts w:hint="default"/>
        <w:lang w:val="en-US" w:eastAsia="en-US" w:bidi="ar-SA"/>
      </w:rPr>
    </w:lvl>
    <w:lvl w:ilvl="5" w:tplc="F288D8F8">
      <w:numFmt w:val="bullet"/>
      <w:lvlText w:val="•"/>
      <w:lvlJc w:val="left"/>
      <w:pPr>
        <w:ind w:left="5010" w:hanging="395"/>
      </w:pPr>
      <w:rPr>
        <w:rFonts w:hint="default"/>
        <w:lang w:val="en-US" w:eastAsia="en-US" w:bidi="ar-SA"/>
      </w:rPr>
    </w:lvl>
    <w:lvl w:ilvl="6" w:tplc="51687B88">
      <w:numFmt w:val="bullet"/>
      <w:lvlText w:val="•"/>
      <w:lvlJc w:val="left"/>
      <w:pPr>
        <w:ind w:left="5768" w:hanging="395"/>
      </w:pPr>
      <w:rPr>
        <w:rFonts w:hint="default"/>
        <w:lang w:val="en-US" w:eastAsia="en-US" w:bidi="ar-SA"/>
      </w:rPr>
    </w:lvl>
    <w:lvl w:ilvl="7" w:tplc="A9F6E498">
      <w:numFmt w:val="bullet"/>
      <w:lvlText w:val="•"/>
      <w:lvlJc w:val="left"/>
      <w:pPr>
        <w:ind w:left="6526" w:hanging="395"/>
      </w:pPr>
      <w:rPr>
        <w:rFonts w:hint="default"/>
        <w:lang w:val="en-US" w:eastAsia="en-US" w:bidi="ar-SA"/>
      </w:rPr>
    </w:lvl>
    <w:lvl w:ilvl="8" w:tplc="3B94085C">
      <w:numFmt w:val="bullet"/>
      <w:lvlText w:val="•"/>
      <w:lvlJc w:val="left"/>
      <w:pPr>
        <w:ind w:left="7284" w:hanging="395"/>
      </w:pPr>
      <w:rPr>
        <w:rFonts w:hint="default"/>
        <w:lang w:val="en-US" w:eastAsia="en-US" w:bidi="ar-SA"/>
      </w:rPr>
    </w:lvl>
  </w:abstractNum>
  <w:abstractNum w:abstractNumId="24" w15:restartNumberingAfterBreak="0">
    <w:nsid w:val="53105759"/>
    <w:multiLevelType w:val="hybridMultilevel"/>
    <w:tmpl w:val="90DA97E4"/>
    <w:lvl w:ilvl="0" w:tplc="77D6C58E">
      <w:start w:val="1"/>
      <w:numFmt w:val="lowerLetter"/>
      <w:lvlText w:val="%1)"/>
      <w:lvlJc w:val="left"/>
      <w:pPr>
        <w:ind w:left="1140" w:hanging="38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18"/>
        <w:szCs w:val="18"/>
        <w:lang w:val="en-US" w:eastAsia="en-US" w:bidi="ar-SA"/>
      </w:rPr>
    </w:lvl>
    <w:lvl w:ilvl="1" w:tplc="8F923572">
      <w:numFmt w:val="bullet"/>
      <w:lvlText w:val="•"/>
      <w:lvlJc w:val="left"/>
      <w:pPr>
        <w:ind w:left="1906" w:hanging="388"/>
      </w:pPr>
      <w:rPr>
        <w:rFonts w:hint="default"/>
        <w:lang w:val="en-US" w:eastAsia="en-US" w:bidi="ar-SA"/>
      </w:rPr>
    </w:lvl>
    <w:lvl w:ilvl="2" w:tplc="E444A034">
      <w:numFmt w:val="bullet"/>
      <w:lvlText w:val="•"/>
      <w:lvlJc w:val="left"/>
      <w:pPr>
        <w:ind w:left="2672" w:hanging="388"/>
      </w:pPr>
      <w:rPr>
        <w:rFonts w:hint="default"/>
        <w:lang w:val="en-US" w:eastAsia="en-US" w:bidi="ar-SA"/>
      </w:rPr>
    </w:lvl>
    <w:lvl w:ilvl="3" w:tplc="6A0E165A">
      <w:numFmt w:val="bullet"/>
      <w:lvlText w:val="•"/>
      <w:lvlJc w:val="left"/>
      <w:pPr>
        <w:ind w:left="3438" w:hanging="388"/>
      </w:pPr>
      <w:rPr>
        <w:rFonts w:hint="default"/>
        <w:lang w:val="en-US" w:eastAsia="en-US" w:bidi="ar-SA"/>
      </w:rPr>
    </w:lvl>
    <w:lvl w:ilvl="4" w:tplc="01405F64">
      <w:numFmt w:val="bullet"/>
      <w:lvlText w:val="•"/>
      <w:lvlJc w:val="left"/>
      <w:pPr>
        <w:ind w:left="4204" w:hanging="388"/>
      </w:pPr>
      <w:rPr>
        <w:rFonts w:hint="default"/>
        <w:lang w:val="en-US" w:eastAsia="en-US" w:bidi="ar-SA"/>
      </w:rPr>
    </w:lvl>
    <w:lvl w:ilvl="5" w:tplc="1E864AFA">
      <w:numFmt w:val="bullet"/>
      <w:lvlText w:val="•"/>
      <w:lvlJc w:val="left"/>
      <w:pPr>
        <w:ind w:left="4970" w:hanging="388"/>
      </w:pPr>
      <w:rPr>
        <w:rFonts w:hint="default"/>
        <w:lang w:val="en-US" w:eastAsia="en-US" w:bidi="ar-SA"/>
      </w:rPr>
    </w:lvl>
    <w:lvl w:ilvl="6" w:tplc="DA0EFBC2">
      <w:numFmt w:val="bullet"/>
      <w:lvlText w:val="•"/>
      <w:lvlJc w:val="left"/>
      <w:pPr>
        <w:ind w:left="5736" w:hanging="388"/>
      </w:pPr>
      <w:rPr>
        <w:rFonts w:hint="default"/>
        <w:lang w:val="en-US" w:eastAsia="en-US" w:bidi="ar-SA"/>
      </w:rPr>
    </w:lvl>
    <w:lvl w:ilvl="7" w:tplc="FF701CD2">
      <w:numFmt w:val="bullet"/>
      <w:lvlText w:val="•"/>
      <w:lvlJc w:val="left"/>
      <w:pPr>
        <w:ind w:left="6502" w:hanging="388"/>
      </w:pPr>
      <w:rPr>
        <w:rFonts w:hint="default"/>
        <w:lang w:val="en-US" w:eastAsia="en-US" w:bidi="ar-SA"/>
      </w:rPr>
    </w:lvl>
    <w:lvl w:ilvl="8" w:tplc="F06606E6">
      <w:numFmt w:val="bullet"/>
      <w:lvlText w:val="•"/>
      <w:lvlJc w:val="left"/>
      <w:pPr>
        <w:ind w:left="7268" w:hanging="388"/>
      </w:pPr>
      <w:rPr>
        <w:rFonts w:hint="default"/>
        <w:lang w:val="en-US" w:eastAsia="en-US" w:bidi="ar-SA"/>
      </w:rPr>
    </w:lvl>
  </w:abstractNum>
  <w:abstractNum w:abstractNumId="25" w15:restartNumberingAfterBreak="0">
    <w:nsid w:val="625B7DA8"/>
    <w:multiLevelType w:val="hybridMultilevel"/>
    <w:tmpl w:val="A312941E"/>
    <w:lvl w:ilvl="0" w:tplc="FCE6C0B6">
      <w:start w:val="1"/>
      <w:numFmt w:val="decimal"/>
      <w:lvlText w:val="%1."/>
      <w:lvlJc w:val="left"/>
      <w:pPr>
        <w:ind w:left="720" w:hanging="360"/>
      </w:pPr>
      <w:rPr>
        <w:rFonts w:hint="default"/>
        <w:w w:val="105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5278B"/>
    <w:multiLevelType w:val="hybridMultilevel"/>
    <w:tmpl w:val="566618C0"/>
    <w:lvl w:ilvl="0" w:tplc="39CE08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CB3325"/>
    <w:multiLevelType w:val="multilevel"/>
    <w:tmpl w:val="865ACBA4"/>
    <w:lvl w:ilvl="0">
      <w:start w:val="1"/>
      <w:numFmt w:val="decimal"/>
      <w:lvlText w:val="%1."/>
      <w:lvlJc w:val="left"/>
      <w:pPr>
        <w:ind w:left="869" w:hanging="24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10"/>
        <w:sz w:val="21"/>
        <w:szCs w:val="2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018" w:hanging="331"/>
        <w:jc w:val="right"/>
      </w:pPr>
      <w:rPr>
        <w:rFonts w:hint="default"/>
        <w:spacing w:val="-1"/>
        <w:w w:val="105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439" w:hanging="446"/>
      </w:pPr>
      <w:rPr>
        <w:rFonts w:hint="default"/>
        <w:spacing w:val="-1"/>
        <w:w w:val="106"/>
        <w:lang w:val="en-US" w:eastAsia="en-US" w:bidi="ar-SA"/>
      </w:rPr>
    </w:lvl>
    <w:lvl w:ilvl="3">
      <w:start w:val="1"/>
      <w:numFmt w:val="decimal"/>
      <w:lvlText w:val="%1.%2.%3.%4"/>
      <w:lvlJc w:val="left"/>
      <w:pPr>
        <w:ind w:left="1278" w:hanging="446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104"/>
        <w:sz w:val="17"/>
        <w:szCs w:val="17"/>
        <w:lang w:val="en-US" w:eastAsia="en-US" w:bidi="ar-SA"/>
      </w:rPr>
    </w:lvl>
    <w:lvl w:ilvl="4">
      <w:start w:val="1"/>
      <w:numFmt w:val="lowerLetter"/>
      <w:lvlText w:val="%5)"/>
      <w:lvlJc w:val="left"/>
      <w:pPr>
        <w:ind w:left="1298" w:hanging="4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5"/>
        <w:sz w:val="17"/>
        <w:szCs w:val="17"/>
        <w:lang w:val="en-US" w:eastAsia="en-US" w:bidi="ar-SA"/>
      </w:rPr>
    </w:lvl>
    <w:lvl w:ilvl="5">
      <w:start w:val="1"/>
      <w:numFmt w:val="decimal"/>
      <w:lvlText w:val="%6)"/>
      <w:lvlJc w:val="left"/>
      <w:pPr>
        <w:ind w:left="1615" w:hanging="44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9"/>
        <w:sz w:val="17"/>
        <w:szCs w:val="17"/>
        <w:lang w:val="en-US" w:eastAsia="en-US" w:bidi="ar-SA"/>
      </w:rPr>
    </w:lvl>
    <w:lvl w:ilvl="6">
      <w:numFmt w:val="bullet"/>
      <w:lvlText w:val="•"/>
      <w:lvlJc w:val="left"/>
      <w:pPr>
        <w:ind w:left="1060" w:hanging="44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080" w:hanging="44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140" w:hanging="446"/>
      </w:pPr>
      <w:rPr>
        <w:rFonts w:hint="default"/>
        <w:lang w:val="en-US" w:eastAsia="en-US" w:bidi="ar-SA"/>
      </w:rPr>
    </w:lvl>
  </w:abstractNum>
  <w:abstractNum w:abstractNumId="28" w15:restartNumberingAfterBreak="0">
    <w:nsid w:val="76A14F91"/>
    <w:multiLevelType w:val="hybridMultilevel"/>
    <w:tmpl w:val="797C0A60"/>
    <w:lvl w:ilvl="0" w:tplc="FFFFFFFF">
      <w:start w:val="1"/>
      <w:numFmt w:val="lowerLetter"/>
      <w:lvlText w:val="%1)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82079131">
    <w:abstractNumId w:val="17"/>
  </w:num>
  <w:num w:numId="2" w16cid:durableId="758060435">
    <w:abstractNumId w:val="18"/>
  </w:num>
  <w:num w:numId="3" w16cid:durableId="1622803917">
    <w:abstractNumId w:val="11"/>
  </w:num>
  <w:num w:numId="4" w16cid:durableId="813062283">
    <w:abstractNumId w:val="12"/>
  </w:num>
  <w:num w:numId="5" w16cid:durableId="615062712">
    <w:abstractNumId w:val="13"/>
  </w:num>
  <w:num w:numId="6" w16cid:durableId="2141412103">
    <w:abstractNumId w:val="24"/>
  </w:num>
  <w:num w:numId="7" w16cid:durableId="1815027412">
    <w:abstractNumId w:val="16"/>
  </w:num>
  <w:num w:numId="8" w16cid:durableId="1788086600">
    <w:abstractNumId w:val="14"/>
  </w:num>
  <w:num w:numId="9" w16cid:durableId="981152590">
    <w:abstractNumId w:val="19"/>
  </w:num>
  <w:num w:numId="10" w16cid:durableId="75132303">
    <w:abstractNumId w:val="23"/>
  </w:num>
  <w:num w:numId="11" w16cid:durableId="1110780840">
    <w:abstractNumId w:val="27"/>
  </w:num>
  <w:num w:numId="12" w16cid:durableId="1586763794">
    <w:abstractNumId w:val="21"/>
  </w:num>
  <w:num w:numId="13" w16cid:durableId="889271059">
    <w:abstractNumId w:val="15"/>
  </w:num>
  <w:num w:numId="14" w16cid:durableId="708408768">
    <w:abstractNumId w:val="28"/>
  </w:num>
  <w:num w:numId="15" w16cid:durableId="531387106">
    <w:abstractNumId w:val="25"/>
  </w:num>
  <w:num w:numId="16" w16cid:durableId="1569732014">
    <w:abstractNumId w:val="22"/>
  </w:num>
  <w:num w:numId="17" w16cid:durableId="1690177170">
    <w:abstractNumId w:val="26"/>
  </w:num>
  <w:num w:numId="18" w16cid:durableId="1600480780">
    <w:abstractNumId w:val="20"/>
  </w:num>
  <w:num w:numId="19" w16cid:durableId="855919534">
    <w:abstractNumId w:val="10"/>
  </w:num>
  <w:num w:numId="20" w16cid:durableId="108206589">
    <w:abstractNumId w:val="9"/>
  </w:num>
  <w:num w:numId="21" w16cid:durableId="834801647">
    <w:abstractNumId w:val="7"/>
  </w:num>
  <w:num w:numId="22" w16cid:durableId="1281299679">
    <w:abstractNumId w:val="6"/>
  </w:num>
  <w:num w:numId="23" w16cid:durableId="886530580">
    <w:abstractNumId w:val="5"/>
  </w:num>
  <w:num w:numId="24" w16cid:durableId="1864827849">
    <w:abstractNumId w:val="4"/>
  </w:num>
  <w:num w:numId="25" w16cid:durableId="829760277">
    <w:abstractNumId w:val="8"/>
  </w:num>
  <w:num w:numId="26" w16cid:durableId="1412772923">
    <w:abstractNumId w:val="3"/>
  </w:num>
  <w:num w:numId="27" w16cid:durableId="1535651932">
    <w:abstractNumId w:val="2"/>
  </w:num>
  <w:num w:numId="28" w16cid:durableId="1782408074">
    <w:abstractNumId w:val="1"/>
  </w:num>
  <w:num w:numId="29" w16cid:durableId="2032410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7D2"/>
    <w:rsid w:val="00321456"/>
    <w:rsid w:val="00412894"/>
    <w:rsid w:val="00494F21"/>
    <w:rsid w:val="004E4CCB"/>
    <w:rsid w:val="00593DE7"/>
    <w:rsid w:val="005B27D2"/>
    <w:rsid w:val="00707B7D"/>
    <w:rsid w:val="00763B95"/>
    <w:rsid w:val="0079541A"/>
    <w:rsid w:val="007A4EFF"/>
    <w:rsid w:val="00AF2F04"/>
    <w:rsid w:val="00B76C8E"/>
    <w:rsid w:val="00C112CD"/>
    <w:rsid w:val="00EB184B"/>
    <w:rsid w:val="00F2291D"/>
    <w:rsid w:val="00F85570"/>
    <w:rsid w:val="00FA4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9294C5"/>
  <w15:docId w15:val="{C4DD11AB-976E-4491-8796-A3188F0B0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1" w:unhideWhenUsed="1" w:qFormat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F04"/>
    <w:pPr>
      <w:spacing w:after="0" w:line="240" w:lineRule="auto"/>
      <w:contextualSpacing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5866"/>
    <w:pPr>
      <w:outlineLvl w:val="0"/>
    </w:pPr>
    <w:rPr>
      <w:rFonts w:cstheme="minorHAnsi"/>
      <w:b/>
      <w:smallCaps/>
      <w:color w:val="003399"/>
      <w:sz w:val="32"/>
      <w:lang w:val="nl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10B3"/>
    <w:pPr>
      <w:ind w:left="576" w:hanging="576"/>
      <w:outlineLvl w:val="1"/>
    </w:pPr>
    <w:rPr>
      <w:rFonts w:cstheme="minorHAnsi"/>
      <w:color w:val="003399"/>
      <w:sz w:val="28"/>
      <w:lang w:val="nl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10B3"/>
    <w:pPr>
      <w:ind w:left="720" w:hanging="720"/>
      <w:outlineLvl w:val="2"/>
    </w:pPr>
    <w:rPr>
      <w:rFonts w:cstheme="minorHAnsi"/>
      <w:color w:val="003399"/>
      <w:lang w:val="nl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10B3"/>
    <w:pPr>
      <w:keepNext/>
      <w:keepLines/>
      <w:spacing w:before="40"/>
      <w:ind w:left="864" w:hanging="864"/>
      <w:outlineLvl w:val="3"/>
    </w:pPr>
    <w:rPr>
      <w:rFonts w:eastAsiaTheme="majorEastAsia" w:cstheme="minorHAnsi"/>
      <w:i/>
      <w:iCs/>
      <w:color w:val="003399"/>
      <w:lang w:val="nl-B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110B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3399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F1262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E596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ulo1">
    <w:name w:val="Titulo1"/>
    <w:basedOn w:val="Heading1"/>
    <w:next w:val="BodyText"/>
    <w:link w:val="Titulo1Car"/>
    <w:uiPriority w:val="1"/>
    <w:rsid w:val="00387850"/>
    <w:rPr>
      <w:b w:val="0"/>
      <w:bCs/>
      <w:color w:val="000000" w:themeColor="text1" w:themeShade="BF"/>
      <w:lang w:val="en-GB"/>
    </w:rPr>
  </w:style>
  <w:style w:type="character" w:customStyle="1" w:styleId="Titulo1Car">
    <w:name w:val="Titulo1 Car"/>
    <w:basedOn w:val="Heading1Char"/>
    <w:link w:val="Titulo1"/>
    <w:uiPriority w:val="1"/>
    <w:rsid w:val="0024129F"/>
    <w:rPr>
      <w:rFonts w:ascii="Calibri" w:eastAsiaTheme="majorEastAsia" w:hAnsi="Calibri" w:cstheme="majorBidi"/>
      <w:b w:val="0"/>
      <w:bCs/>
      <w:smallCaps/>
      <w:color w:val="000000" w:themeColor="text1"/>
      <w:sz w:val="32"/>
      <w:szCs w:val="32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B15866"/>
    <w:rPr>
      <w:rFonts w:cstheme="minorHAnsi"/>
      <w:b/>
      <w:smallCaps/>
      <w:color w:val="003399"/>
      <w:sz w:val="32"/>
      <w:lang w:val="nl-BE"/>
    </w:rPr>
  </w:style>
  <w:style w:type="paragraph" w:styleId="BodyText">
    <w:name w:val="Body Text"/>
    <w:basedOn w:val="Normal"/>
    <w:link w:val="BodyTextChar"/>
    <w:uiPriority w:val="1"/>
    <w:unhideWhenUsed/>
    <w:qFormat/>
    <w:rsid w:val="001D381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D3812"/>
  </w:style>
  <w:style w:type="paragraph" w:customStyle="1" w:styleId="Estilo1">
    <w:name w:val="Estilo1"/>
    <w:basedOn w:val="Heading2"/>
    <w:next w:val="BodyText"/>
    <w:link w:val="Estilo1Car"/>
    <w:uiPriority w:val="1"/>
    <w:rsid w:val="001D3812"/>
    <w:pPr>
      <w:spacing w:before="480" w:after="240"/>
    </w:pPr>
    <w:rPr>
      <w:rFonts w:eastAsia="Arial"/>
      <w:b/>
      <w:bCs/>
      <w:noProof/>
      <w:color w:val="787B7E"/>
      <w:lang w:val="en-GB" w:eastAsia="en-GB"/>
      <w14:textFill>
        <w14:solidFill>
          <w14:srgbClr w14:val="787B7E">
            <w14:lumMod w14:val="75000"/>
          </w14:srgbClr>
        </w14:solidFill>
      </w14:textFill>
    </w:rPr>
  </w:style>
  <w:style w:type="character" w:customStyle="1" w:styleId="Estilo1Car">
    <w:name w:val="Estilo1 Car"/>
    <w:basedOn w:val="DefaultParagraphFont"/>
    <w:link w:val="Estilo1"/>
    <w:uiPriority w:val="1"/>
    <w:rsid w:val="001D3812"/>
    <w:rPr>
      <w:rFonts w:ascii="Arial" w:eastAsia="Arial" w:hAnsi="Arial" w:cstheme="majorBidi"/>
      <w:b/>
      <w:bCs/>
      <w:noProof/>
      <w:color w:val="787B7E"/>
      <w:sz w:val="28"/>
      <w:szCs w:val="26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110B3"/>
    <w:rPr>
      <w:rFonts w:cstheme="minorHAnsi"/>
      <w:color w:val="003399"/>
      <w:sz w:val="28"/>
      <w:lang w:val="nl-BE"/>
    </w:rPr>
  </w:style>
  <w:style w:type="character" w:customStyle="1" w:styleId="Heading3Char">
    <w:name w:val="Heading 3 Char"/>
    <w:basedOn w:val="DefaultParagraphFont"/>
    <w:link w:val="Heading3"/>
    <w:uiPriority w:val="9"/>
    <w:rsid w:val="009110B3"/>
    <w:rPr>
      <w:rFonts w:cstheme="minorHAnsi"/>
      <w:color w:val="003399"/>
      <w:sz w:val="24"/>
      <w:lang w:val="nl-BE"/>
    </w:rPr>
  </w:style>
  <w:style w:type="paragraph" w:styleId="FootnoteText">
    <w:name w:val="footnote text"/>
    <w:basedOn w:val="Normal"/>
    <w:link w:val="FootnoteTextChar"/>
    <w:uiPriority w:val="99"/>
    <w:unhideWhenUsed/>
    <w:rsid w:val="00AF59E6"/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59E6"/>
    <w:rPr>
      <w:rFonts w:ascii="Calibri" w:eastAsia="Calibri" w:hAnsi="Calibri" w:cs="Times New Roman"/>
      <w:sz w:val="20"/>
      <w:szCs w:val="20"/>
    </w:rPr>
  </w:style>
  <w:style w:type="paragraph" w:styleId="CommentText">
    <w:name w:val="annotation text"/>
    <w:basedOn w:val="Normal"/>
    <w:link w:val="CommentTextChar"/>
    <w:uiPriority w:val="99"/>
    <w:unhideWhenUsed/>
    <w:rsid w:val="00AF59E6"/>
    <w:pPr>
      <w:spacing w:after="120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F59E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aliases w:val="Footnote symbol,Footnote,RSC_WP (footnote reference),number,Footnote reference number,note TESI,-E Fußnotenzeichen,SUPERS,Times 10 Point,Exposant 3 Point,Fußnotenzeichen,Footnote number,Footnote Reference Number,fr"/>
    <w:uiPriority w:val="99"/>
    <w:semiHidden/>
    <w:unhideWhenUsed/>
    <w:rsid w:val="00AF59E6"/>
    <w:rPr>
      <w:rFonts w:ascii="Times New Roman" w:hAnsi="Times New Roman" w:cs="Times New Roman" w:hint="default"/>
      <w:vertAlign w:val="superscript"/>
    </w:rPr>
  </w:style>
  <w:style w:type="paragraph" w:styleId="Header">
    <w:name w:val="header"/>
    <w:basedOn w:val="Normal"/>
    <w:link w:val="HeaderChar"/>
    <w:unhideWhenUsed/>
    <w:rsid w:val="00AF59E6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59E6"/>
  </w:style>
  <w:style w:type="paragraph" w:styleId="Footer">
    <w:name w:val="footer"/>
    <w:basedOn w:val="Normal"/>
    <w:link w:val="FooterChar"/>
    <w:uiPriority w:val="99"/>
    <w:unhideWhenUsed/>
    <w:rsid w:val="00B15866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5866"/>
    <w:rPr>
      <w:rFonts w:ascii="Arial" w:hAnsi="Arial"/>
    </w:rPr>
  </w:style>
  <w:style w:type="character" w:styleId="PageNumber">
    <w:name w:val="page number"/>
    <w:basedOn w:val="DefaultParagraphFont"/>
    <w:rsid w:val="00482D15"/>
  </w:style>
  <w:style w:type="paragraph" w:styleId="TOC1">
    <w:name w:val="toc 1"/>
    <w:basedOn w:val="Normal"/>
    <w:next w:val="Normal"/>
    <w:autoRedefine/>
    <w:uiPriority w:val="39"/>
    <w:unhideWhenUsed/>
    <w:qFormat/>
    <w:rsid w:val="00C818E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C818E6"/>
    <w:pPr>
      <w:ind w:left="221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C818E6"/>
    <w:pPr>
      <w:ind w:left="442"/>
    </w:pPr>
    <w:rPr>
      <w:sz w:val="20"/>
    </w:rPr>
  </w:style>
  <w:style w:type="character" w:styleId="Hyperlink">
    <w:name w:val="Hyperlink"/>
    <w:basedOn w:val="DefaultParagraphFont"/>
    <w:uiPriority w:val="99"/>
    <w:unhideWhenUsed/>
    <w:rsid w:val="000B00D7"/>
    <w:rPr>
      <w:color w:val="1F8CF9" w:themeColor="hyperlink"/>
      <w:u w:val="single"/>
    </w:rPr>
  </w:style>
  <w:style w:type="table" w:styleId="TableGrid">
    <w:name w:val="Table Grid"/>
    <w:basedOn w:val="TableNormal"/>
    <w:uiPriority w:val="39"/>
    <w:rsid w:val="003E6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F2F04"/>
    <w:rPr>
      <w:rFonts w:cstheme="minorHAnsi"/>
      <w:b/>
      <w:noProof/>
      <w:sz w:val="48"/>
      <w:lang w:val="nl-BE"/>
    </w:rPr>
  </w:style>
  <w:style w:type="character" w:customStyle="1" w:styleId="TitleChar">
    <w:name w:val="Title Char"/>
    <w:basedOn w:val="DefaultParagraphFont"/>
    <w:link w:val="Title"/>
    <w:uiPriority w:val="10"/>
    <w:rsid w:val="00AF2F04"/>
    <w:rPr>
      <w:rFonts w:ascii="Arial" w:hAnsi="Arial" w:cstheme="minorHAnsi"/>
      <w:b/>
      <w:noProof/>
      <w:sz w:val="48"/>
      <w:lang w:val="nl-BE"/>
    </w:rPr>
  </w:style>
  <w:style w:type="character" w:customStyle="1" w:styleId="Heading4Char">
    <w:name w:val="Heading 4 Char"/>
    <w:basedOn w:val="DefaultParagraphFont"/>
    <w:link w:val="Heading4"/>
    <w:uiPriority w:val="9"/>
    <w:rsid w:val="009110B3"/>
    <w:rPr>
      <w:rFonts w:eastAsiaTheme="majorEastAsia" w:cstheme="minorHAnsi"/>
      <w:i/>
      <w:iCs/>
      <w:color w:val="003399"/>
      <w:lang w:val="nl-B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03CAD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3CA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3CAD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88293F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293F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293F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29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93F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88293F"/>
    <w:pPr>
      <w:keepNext/>
      <w:keepLines/>
      <w:spacing w:before="240"/>
      <w:contextualSpacing w:val="0"/>
      <w:outlineLvl w:val="9"/>
    </w:pPr>
    <w:rPr>
      <w:rFonts w:asciiTheme="majorHAnsi" w:eastAsiaTheme="majorEastAsia" w:hAnsiTheme="majorHAnsi" w:cstheme="majorBidi"/>
      <w:b w:val="0"/>
      <w:smallCaps w:val="0"/>
      <w:szCs w:val="32"/>
      <w:lang w:val="en-GB" w:eastAsia="en-GB"/>
    </w:rPr>
  </w:style>
  <w:style w:type="table" w:styleId="GridTable1Light-Accent1">
    <w:name w:val="Grid Table 1 Light Accent 1"/>
    <w:basedOn w:val="TableNormal"/>
    <w:uiPriority w:val="46"/>
    <w:rsid w:val="00FE709B"/>
    <w:pPr>
      <w:spacing w:after="0" w:line="240" w:lineRule="auto"/>
    </w:pPr>
    <w:tblPr>
      <w:tblStyleRowBandSize w:val="1"/>
      <w:tblStyleColBandSize w:val="1"/>
      <w:tblBorders>
        <w:top w:val="single" w:sz="4" w:space="0" w:color="B4DFE9" w:themeColor="accent1" w:themeTint="66"/>
        <w:left w:val="single" w:sz="4" w:space="0" w:color="B4DFE9" w:themeColor="accent1" w:themeTint="66"/>
        <w:bottom w:val="single" w:sz="4" w:space="0" w:color="B4DFE9" w:themeColor="accent1" w:themeTint="66"/>
        <w:right w:val="single" w:sz="4" w:space="0" w:color="B4DFE9" w:themeColor="accent1" w:themeTint="66"/>
        <w:insideH w:val="single" w:sz="4" w:space="0" w:color="B4DFE9" w:themeColor="accent1" w:themeTint="66"/>
        <w:insideV w:val="single" w:sz="4" w:space="0" w:color="B4DFE9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FCFD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FCFD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9110B3"/>
    <w:rPr>
      <w:rFonts w:asciiTheme="majorHAnsi" w:eastAsiaTheme="majorEastAsia" w:hAnsiTheme="majorHAnsi" w:cstheme="majorBidi"/>
      <w:color w:val="003399"/>
    </w:rPr>
  </w:style>
  <w:style w:type="paragraph" w:styleId="NormalWeb">
    <w:name w:val="Normal (Web)"/>
    <w:basedOn w:val="Normal"/>
    <w:uiPriority w:val="99"/>
    <w:semiHidden/>
    <w:unhideWhenUsed/>
    <w:rsid w:val="00147C34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147C34"/>
    <w:rPr>
      <w:b/>
      <w:bCs/>
    </w:rPr>
  </w:style>
  <w:style w:type="paragraph" w:styleId="ListParagraph">
    <w:name w:val="List Paragraph"/>
    <w:basedOn w:val="Normal"/>
    <w:uiPriority w:val="1"/>
    <w:qFormat/>
    <w:rsid w:val="009449E8"/>
    <w:pPr>
      <w:widowControl w:val="0"/>
      <w:autoSpaceDE w:val="0"/>
      <w:autoSpaceDN w:val="0"/>
      <w:ind w:left="2706" w:hanging="395"/>
    </w:pPr>
    <w:rPr>
      <w:rFonts w:ascii="Times New Roman" w:eastAsia="Times New Roman" w:hAnsi="Times New Roman" w:cs="Times New Roman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262"/>
    <w:rPr>
      <w:rFonts w:asciiTheme="majorHAnsi" w:eastAsiaTheme="majorEastAsia" w:hAnsiTheme="majorHAnsi" w:cstheme="majorBidi"/>
      <w:color w:val="1E5968" w:themeColor="accent1" w:themeShade="7F"/>
    </w:rPr>
  </w:style>
  <w:style w:type="paragraph" w:styleId="TOC4">
    <w:name w:val="toc 4"/>
    <w:basedOn w:val="Normal"/>
    <w:uiPriority w:val="1"/>
    <w:qFormat/>
    <w:rsid w:val="002F1262"/>
    <w:pPr>
      <w:widowControl w:val="0"/>
      <w:autoSpaceDE w:val="0"/>
      <w:autoSpaceDN w:val="0"/>
      <w:spacing w:before="212"/>
      <w:ind w:left="1977" w:hanging="439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customStyle="1" w:styleId="Table">
    <w:name w:val="Table"/>
    <w:basedOn w:val="Normal"/>
    <w:next w:val="Normal"/>
    <w:uiPriority w:val="1"/>
    <w:qFormat/>
    <w:rsid w:val="00EB184B"/>
    <w:pPr>
      <w:widowControl w:val="0"/>
      <w:autoSpaceDE w:val="0"/>
      <w:autoSpaceDN w:val="0"/>
    </w:pPr>
    <w:rPr>
      <w:rFonts w:eastAsia="Times New Roman" w:cs="Times New Roman"/>
      <w:lang w:val="en-US"/>
    </w:rPr>
  </w:style>
  <w:style w:type="paragraph" w:customStyle="1" w:styleId="GDCQMSBodyTextLevel2">
    <w:name w:val="GDC QMS Body Text Level 2"/>
    <w:basedOn w:val="Normal"/>
    <w:rsid w:val="00FC6987"/>
    <w:pPr>
      <w:tabs>
        <w:tab w:val="left" w:pos="1440"/>
      </w:tabs>
      <w:spacing w:after="140"/>
      <w:ind w:left="1440"/>
    </w:pPr>
    <w:rPr>
      <w:rFonts w:eastAsia="Times New Roman" w:cs="Times New Roman"/>
      <w:sz w:val="20"/>
      <w:szCs w:val="18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A50F0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styleId="Revision">
    <w:name w:val="Revision"/>
    <w:hidden/>
    <w:uiPriority w:val="99"/>
    <w:semiHidden/>
    <w:rsid w:val="00E648AE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1A36A8"/>
    <w:rPr>
      <w:color w:val="B67696" w:themeColor="followedHyperlink"/>
      <w:u w:val="single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customStyle="1" w:styleId="darwinLogo">
    <w:name w:val="darwinLogo"/>
    <w:basedOn w:val="Normal"/>
    <w:qFormat/>
    <w:rsid w:val="00F2291D"/>
    <w:rPr>
      <w:noProof/>
    </w:rPr>
  </w:style>
  <w:style w:type="paragraph" w:customStyle="1" w:styleId="Figure">
    <w:name w:val="Figure"/>
    <w:basedOn w:val="Normal"/>
    <w:qFormat/>
    <w:rsid w:val="00AF2F0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9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1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1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EHDEN">
      <a:dk1>
        <a:srgbClr val="000000"/>
      </a:dk1>
      <a:lt1>
        <a:srgbClr val="FFFFFF"/>
      </a:lt1>
      <a:dk2>
        <a:srgbClr val="383C45"/>
      </a:dk2>
      <a:lt2>
        <a:srgbClr val="FFFFFF"/>
      </a:lt2>
      <a:accent1>
        <a:srgbClr val="45B0C9"/>
      </a:accent1>
      <a:accent2>
        <a:srgbClr val="EFA528"/>
      </a:accent2>
      <a:accent3>
        <a:srgbClr val="922E75"/>
      </a:accent3>
      <a:accent4>
        <a:srgbClr val="372E77"/>
      </a:accent4>
      <a:accent5>
        <a:srgbClr val="DC3456"/>
      </a:accent5>
      <a:accent6>
        <a:srgbClr val="55C78E"/>
      </a:accent6>
      <a:hlink>
        <a:srgbClr val="1F8CF9"/>
      </a:hlink>
      <a:folHlink>
        <a:srgbClr val="B6769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Incidence Prevalence Report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Incidence Prevalence Report</dc:title>
  <dc:creator>DARWIN</dc:creator>
  <cp:keywords/>
  <cp:lastModifiedBy>Cesar Barboza</cp:lastModifiedBy>
  <cp:revision>2</cp:revision>
  <dcterms:created xsi:type="dcterms:W3CDTF">2022-11-01T10:31:00Z</dcterms:created>
  <dcterms:modified xsi:type="dcterms:W3CDTF">2022-11-01T10:31:00Z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